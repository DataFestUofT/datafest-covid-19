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ASA DataFest: COVID-19 Virtual Data Challenge</w:t>
      </w:r>
    </w:p>
    <w:p>
      <w:pPr>
        <w:pStyle w:val="Body"/>
        <w:shd w:val="clear" w:color="auto" w:fill="ffffff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ins w:id="0" w:date="2020-04-07T16:21:50Z" w:author="Maria Tackett"/>
        </w:rPr>
      </w:pPr>
      <w:r>
        <w:rPr>
          <w:rtl w:val="0"/>
          <w:lang w:val="en-US"/>
        </w:rPr>
        <w:t xml:space="preserve">The Duke University Department of Statistical Science and the Duke AI Health Institute are co-sponsoring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"https://www2.stat.duke.edu/datafest-covid19/"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ASA Datafest: COVID-19 Virtual Data Challenge</w:t>
      </w:r>
      <w:r>
        <w:rPr/>
        <w:fldChar w:fldCharType="end" w:fldLock="0"/>
      </w:r>
      <w:r>
        <w:rPr>
          <w:rtl w:val="0"/>
          <w:lang w:val="en-US"/>
        </w:rPr>
        <w:t xml:space="preserve">. For this contest, </w:t>
      </w:r>
      <w:ins w:id="1" w:date="2020-04-07T16:19:57Z" w:author="Maria Tackett">
        <w:r>
          <w:rPr>
            <w:rtl w:val="0"/>
            <w:lang w:val="en-US"/>
          </w:rPr>
          <w:t>student will work in teams  to</w:t>
        </w:r>
      </w:ins>
      <w:del w:id="2" w:date="2020-04-07T16:19:57Z" w:author="Maria Tackett">
        <w:r>
          <w:rPr>
            <w:rtl w:val="0"/>
            <w:lang w:val="en-US"/>
          </w:rPr>
          <w:delText xml:space="preserve">individual students or small teams </w:delText>
        </w:r>
      </w:del>
      <w:del w:id="3" w:date="2020-04-07T16:19:57Z" w:author="Maria Tackett">
        <w:r>
          <w:rPr>
            <w:rtl w:val="0"/>
            <w:lang w:val="en-US"/>
          </w:rPr>
          <w:delText>will</w:delText>
        </w:r>
      </w:del>
      <w:r>
        <w:rPr>
          <w:rtl w:val="0"/>
          <w:lang w:val="en-US"/>
        </w:rPr>
        <w:t xml:space="preserve"> seek out </w:t>
      </w:r>
      <w:ins w:id="4" w:date="2020-04-07T16:20:59Z" w:author="Maria Tackett">
        <w:r>
          <w:rPr>
            <w:rtl w:val="0"/>
            <w:lang w:val="en-US"/>
          </w:rPr>
          <w:t xml:space="preserve">publicly available </w:t>
        </w:r>
      </w:ins>
      <w:r>
        <w:rPr>
          <w:rtl w:val="0"/>
          <w:lang w:val="en-US"/>
        </w:rPr>
        <w:t>data sources that enable them to explore the societal impacts of the COVID-19 pandemic other than those directly related to health outcomes. Students will present their findings</w:t>
      </w:r>
      <w:ins w:id="5" w:date="2020-04-07T16:21:50Z" w:author="Maria Tackett">
        <w:r>
          <w:rPr>
            <w:rtl w:val="0"/>
            <w:lang w:val="en-US"/>
          </w:rPr>
          <w:t xml:space="preserve"> in a slide deck or interactive dashboard, together with a 5 minute video or one-page write up. </w:t>
        </w:r>
      </w:ins>
    </w:p>
    <w:p>
      <w:pPr>
        <w:pStyle w:val="Body"/>
        <w:rPr>
          <w:del w:id="6" w:date="2020-04-07T16:21:49Z" w:author="Maria Tackett"/>
        </w:rPr>
      </w:pPr>
      <w:del w:id="7" w:date="2020-04-07T16:21:49Z" w:author="Maria Tackett">
        <w:r>
          <w:rPr>
            <w:rtl w:val="0"/>
            <w:lang w:val="en-US"/>
          </w:rPr>
          <w:delText>, together with the dataset(s) used.</w:delText>
        </w:r>
      </w:del>
    </w:p>
    <w:p>
      <w:pPr>
        <w:pStyle w:val="Body"/>
        <w:rPr>
          <w:del w:id="8" w:date="2020-04-07T16:22:06Z" w:author="Maria Tackett"/>
        </w:rPr>
      </w:pPr>
      <w:r>
        <w:rPr>
          <w:rtl w:val="0"/>
          <w:lang w:val="en-US"/>
        </w:rPr>
        <w:t>The competition is open to all Duke University undergraduate and master</w:t>
      </w:r>
      <w:r>
        <w:rPr>
          <w:rtl w:val="1"/>
        </w:rPr>
        <w:t>’</w:t>
      </w:r>
      <w:r>
        <w:rPr>
          <w:rtl w:val="0"/>
          <w:lang w:val="en-US"/>
        </w:rPr>
        <w:t>s-level students. Contestants may participate as individuals or as part of a team of up to four students.</w:t>
      </w:r>
    </w:p>
    <w:p>
      <w:pPr>
        <w:pStyle w:val="Body"/>
      </w:pPr>
      <w:del w:id="9" w:date="2020-04-07T16:22:06Z" w:author="Maria Tackett">
        <w:r>
          <w:rPr>
            <w:rtl w:val="0"/>
            <w:lang w:val="en-US"/>
          </w:rPr>
          <w:delText xml:space="preserve">Any data sources may be used as long as they are publicly available or openly licensed. For more information about finding and using datasets, visit the </w:delText>
        </w:r>
      </w:del>
      <w:del w:id="10" w:date="2020-04-07T16:22:06Z" w:author="Maria Tackett">
        <w:r>
          <w:rPr>
            <w:rStyle w:val="Hyperlink.0"/>
          </w:rPr>
          <w:fldChar w:fldCharType="begin" w:fldLock="0"/>
        </w:r>
      </w:del>
      <w:del w:id="11" w:date="2020-04-07T16:22:06Z" w:author="Maria Tackett">
        <w:r>
          <w:rPr>
            <w:rStyle w:val="Hyperlink.0"/>
          </w:rPr>
          <w:delInstrText xml:space="preserve"> HYPERLINK "https://www2.stat.duke.edu/datafest-covid19/resources.html"</w:delInstrText>
        </w:r>
      </w:del>
      <w:del w:id="12" w:date="2020-04-07T16:22:06Z" w:author="Maria Tackett">
        <w:r>
          <w:rPr>
            <w:rStyle w:val="Hyperlink.0"/>
          </w:rPr>
          <w:fldChar w:fldCharType="separate" w:fldLock="0"/>
        </w:r>
      </w:del>
      <w:del w:id="13" w:date="2020-04-07T16:22:06Z" w:author="Maria Tackett">
        <w:r>
          <w:rPr>
            <w:rStyle w:val="Hyperlink.0"/>
            <w:rtl w:val="0"/>
          </w:rPr>
          <w:delText>Resources Page</w:delText>
        </w:r>
      </w:del>
      <w:del w:id="14" w:date="2020-04-07T16:22:06Z" w:author="Maria Tackett">
        <w:r>
          <w:rPr/>
          <w:fldChar w:fldCharType="end" w:fldLock="0"/>
        </w:r>
      </w:del>
      <w:del w:id="15" w:date="2020-04-07T16:22:06Z" w:author="Maria Tackett">
        <w:r>
          <w:rPr>
            <w:rtl w:val="0"/>
            <w:lang w:val="en-US"/>
          </w:rPr>
          <w:delText xml:space="preserve"> on the contest website.</w:delText>
        </w:r>
      </w:del>
    </w:p>
    <w:p>
      <w:pPr>
        <w:pStyle w:val="Body"/>
        <w:rPr>
          <w:del w:id="16" w:date="2020-04-07T16:24:07Z" w:author="Maria Tackett"/>
        </w:rPr>
      </w:pPr>
      <w:ins w:id="17" w:date="2020-04-07T16:22:45Z" w:author="Maria Tackett">
        <w:r>
          <w:rPr>
            <w:rtl w:val="0"/>
            <w:lang w:val="en-US"/>
          </w:rPr>
          <w:t xml:space="preserve">Teams can sign up here: </w:t>
        </w:r>
      </w:ins>
      <w:del w:id="18" w:date="2020-04-07T16:22:21Z" w:author="Maria Tackett">
        <w:r>
          <w:rPr>
            <w:rtl w:val="0"/>
            <w:lang w:val="en-US"/>
          </w:rPr>
          <w:delText>All individual contestants and teams must register by completing</w:delText>
        </w:r>
      </w:del>
      <w:del w:id="19" w:date="2020-04-07T16:23:24Z" w:author="Maria Tackett">
        <w:r>
          <w:rPr>
            <w:rtl w:val="0"/>
          </w:rPr>
          <w:delText xml:space="preserve"> </w:delText>
        </w:r>
      </w:del>
      <w:del w:id="20" w:date="2020-04-07T16:23:24Z" w:author="Maria Tackett">
        <w:r>
          <w:rPr>
            <w:rStyle w:val="Hyperlink.0"/>
          </w:rPr>
          <w:fldChar w:fldCharType="begin" w:fldLock="0"/>
        </w:r>
      </w:del>
      <w:del w:id="21" w:date="2020-04-07T16:23:24Z" w:author="Maria Tackett">
        <w:r>
          <w:rPr>
            <w:rStyle w:val="Hyperlink.0"/>
          </w:rPr>
          <w:delInstrText xml:space="preserve"> HYPERLINK "https://forms.office.com/Pages/ResponsePage.aspx?id=TsVyyzFKnk2xSh6jbfrJTBw0r2_bKCVMs9lST1_-2sxUN08xUjRSOEdIUk5IMTA5MUQxMUhIMkxWVy4u"</w:delInstrText>
        </w:r>
      </w:del>
      <w:del w:id="22" w:date="2020-04-07T16:23:24Z" w:author="Maria Tackett">
        <w:r>
          <w:rPr>
            <w:rStyle w:val="Hyperlink.0"/>
          </w:rPr>
          <w:fldChar w:fldCharType="separate" w:fldLock="0"/>
        </w:r>
      </w:del>
      <w:del w:id="23" w:date="2020-04-07T16:23:24Z" w:author="Maria Tackett">
        <w:r>
          <w:rPr>
            <w:rStyle w:val="Hyperlink.0"/>
            <w:rtl w:val="0"/>
          </w:rPr>
          <w:delText>this form</w:delText>
        </w:r>
      </w:del>
      <w:del w:id="24" w:date="2020-04-07T16:23:24Z" w:author="Maria Tackett">
        <w:r>
          <w:rPr/>
          <w:fldChar w:fldCharType="end" w:fldLock="0"/>
        </w:r>
      </w:del>
      <w:del w:id="25" w:date="2020-04-07T16:23:24Z" w:author="Maria Tackett">
        <w:r>
          <w:rPr>
            <w:rtl w:val="0"/>
          </w:rPr>
          <w:delText>.</w:delText>
        </w:r>
      </w:del>
      <w:ins w:id="26" w:date="2020-04-07T16:23:50Z" w:author="Maria Tackett">
        <w:r>
          <w:rPr>
            <w:rStyle w:val="Hyperlink.0"/>
          </w:rPr>
          <w:fldChar w:fldCharType="begin" w:fldLock="0"/>
        </w:r>
      </w:ins>
      <w:ins w:id="27" w:date="2020-04-07T16:23:50Z" w:author="Maria Tackett">
        <w:r>
          <w:rPr>
            <w:rStyle w:val="Hyperlink.0"/>
          </w:rPr>
          <w:instrText xml:space="preserve"> HYPERLINK "https://www2.stat.duke.edu/datafest-covid19/signup.html"</w:instrText>
        </w:r>
      </w:ins>
      <w:ins w:id="28" w:date="2020-04-07T16:23:50Z" w:author="Maria Tackett">
        <w:r>
          <w:rPr>
            <w:rStyle w:val="Hyperlink.0"/>
          </w:rPr>
          <w:fldChar w:fldCharType="separate" w:fldLock="0"/>
        </w:r>
      </w:ins>
      <w:ins w:id="29" w:date="2020-04-07T16:23:50Z" w:author="Maria Tackett">
        <w:r>
          <w:rPr>
            <w:rStyle w:val="Hyperlink.0"/>
            <w:rtl w:val="0"/>
            <w:lang w:val="fr-FR"/>
          </w:rPr>
          <w:t>https://www2.stat.duke.edu/datafest-covid19/signup.html</w:t>
        </w:r>
      </w:ins>
      <w:ins w:id="30" w:date="2020-04-07T16:23:50Z" w:author="Maria Tackett">
        <w:r>
          <w:rPr/>
          <w:fldChar w:fldCharType="end" w:fldLock="0"/>
        </w:r>
      </w:ins>
      <w:ins w:id="31" w:date="2020-04-07T16:23:50Z" w:author="Maria Tackett">
        <w:r>
          <w:rPr>
            <w:rtl w:val="0"/>
            <w:lang w:val="en-US"/>
          </w:rPr>
          <w:t xml:space="preserve">. </w:t>
        </w:r>
      </w:ins>
      <w:del w:id="32" w:date="2020-04-07T16:24:07Z" w:author="Maria Tackett">
        <w:r>
          <w:rPr>
            <w:rtl w:val="0"/>
            <w:lang w:val="en-US"/>
          </w:rPr>
          <w:delText xml:space="preserve"> Participants will receive regular updates as the competition progresses. </w:delText>
        </w:r>
      </w:del>
    </w:p>
    <w:p>
      <w:pPr>
        <w:pStyle w:val="Heading"/>
        <w:rPr>
          <w:ins w:id="33" w:date="2020-04-07T16:24:47Z" w:author="Maria Tackett"/>
        </w:rPr>
      </w:pPr>
      <w:ins w:id="34" w:date="2020-04-07T16:24:47Z" w:author="Maria Tackett">
        <w:r>
          <w:rPr>
            <w:rtl w:val="0"/>
          </w:rPr>
          <w:t> </w:t>
        </w:r>
      </w:ins>
      <w:ins w:id="35" w:date="2020-04-07T16:24:47Z" w:author="Maria Tackett">
        <w:r>
          <w:rPr>
            <w:rtl w:val="0"/>
            <w:lang w:val="en-US"/>
          </w:rPr>
          <w:t>We strongly</w:t>
        </w:r>
      </w:ins>
      <w:ins w:id="36" w:date="2020-04-07T16:24:47Z" w:author="Maria Tackett">
        <w:r>
          <w:rPr>
            <w:rtl w:val="0"/>
            <w:lang w:val="fr-FR"/>
          </w:rPr>
          <w:t xml:space="preserve"> encourage </w:t>
        </w:r>
      </w:ins>
      <w:ins w:id="37" w:date="2020-04-07T16:24:47Z" w:author="Maria Tackett">
        <w:r>
          <w:rPr>
            <w:rtl w:val="0"/>
            <w:lang w:val="en-US"/>
          </w:rPr>
          <w:t xml:space="preserve">students </w:t>
        </w:r>
      </w:ins>
      <w:ins w:id="38" w:date="2020-04-07T16:24:47Z" w:author="Maria Tackett">
        <w:r>
          <w:rPr>
            <w:rtl w:val="0"/>
            <w:lang w:val="en-US"/>
          </w:rPr>
          <w:t xml:space="preserve">to work in a team to honor </w:t>
        </w:r>
      </w:ins>
      <w:ins w:id="39" w:date="2020-04-07T16:24:47Z" w:author="Maria Tackett">
        <w:r>
          <w:rPr>
            <w:rtl w:val="0"/>
            <w:lang w:val="en-US"/>
          </w:rPr>
          <w:t>the collaborative spirit of Datafest</w:t>
        </w:r>
      </w:ins>
      <w:ins w:id="40" w:date="2020-04-07T16:24:47Z" w:author="Maria Tackett">
        <w:r>
          <w:rPr>
            <w:rtl w:val="0"/>
            <w:lang w:val="en-US"/>
          </w:rPr>
          <w:t xml:space="preserve">. If your current situation does not make it feasible for you to work on a team, you </w:t>
        </w:r>
      </w:ins>
      <w:ins w:id="41" w:date="2020-04-07T16:24:47Z" w:author="Maria Tackett">
        <w:r>
          <w:rPr>
            <w:rtl w:val="0"/>
            <w:lang w:val="en-US"/>
          </w:rPr>
          <w:t>may still sign up to participate individually.</w:t>
        </w:r>
      </w:ins>
    </w:p>
    <w:p>
      <w:pPr>
        <w:pStyle w:val="Heading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Key Dates &amp; Times</w:t>
      </w:r>
      <w:r>
        <w:rPr>
          <w:rFonts w:ascii="Calibri" w:hAnsi="Calibri" w:hint="default"/>
          <w:rtl w:val="0"/>
        </w:rPr>
        <w:t> 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ASA Datafest: COVID19 Edition competition officially begins on </w:t>
      </w: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Wednesday, April 8, 2020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Registrations (individual or team) must be received by </w:t>
      </w:r>
      <w:del w:id="42" w:date="2020-04-07T16:26:29Z" w:author="Maria Tackett">
        <w:r>
          <w:rPr>
            <w:rFonts w:ascii="Calibri" w:hAnsi="Calibri"/>
            <w:b w:val="1"/>
            <w:bCs w:val="1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 xml:space="preserve">11:59 PM EDT on </w:delText>
        </w:r>
      </w:del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Sunday, April 12, 2020</w:t>
      </w:r>
      <w:ins w:id="43" w:date="2020-04-07T16:26:35Z" w:author="Maria Tackett">
        <w:r>
          <w:rPr>
            <w:rFonts w:ascii="Calibri" w:hAnsi="Calibri"/>
            <w:b w:val="1"/>
            <w:bCs w:val="1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 xml:space="preserve"> at </w:t>
        </w:r>
      </w:ins>
      <w:ins w:id="44" w:date="2020-04-07T16:26:35Z" w:author="Maria Tackett">
        <w:r>
          <w:rPr>
            <w:rFonts w:ascii="Calibri" w:hAnsi="Calibri"/>
            <w:b w:val="1"/>
            <w:bCs w:val="1"/>
            <w:rtl w:val="0"/>
            <w:lang w:val="en-US"/>
          </w:rPr>
          <w:t>11:59 PM EDT</w:t>
        </w:r>
      </w:ins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Final submissions are due on </w:t>
      </w: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April 22, 2020 at 11:59 PM EDT. 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Contest winners will be announced </w:t>
      </w:r>
      <w:ins w:id="45" w:date="2020-04-07T16:26:44Z" w:author="Maria Tackett">
        <w:r>
          <w:rPr>
            <w:rFonts w:ascii="Calibri" w:hAnsi="Calibri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>by</w:t>
        </w:r>
      </w:ins>
      <w:del w:id="46" w:date="2020-04-07T16:26:43Z" w:author="Maria Tackett">
        <w:r>
          <w:rPr>
            <w:rFonts w:ascii="Calibri" w:hAnsi="Calibri"/>
            <w:outline w:val="0"/>
            <w:color w:val="000000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delText>on</w:delText>
        </w:r>
      </w:del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 4, 2020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List Paragraph"/>
        <w:ind w:left="0" w:firstLine="0"/>
        <w:rPr>
          <w:ins w:id="47" w:date="2020-04-07T16:25:51Z" w:author="Maria Tackett"/>
        </w:rPr>
      </w:pPr>
    </w:p>
    <w:p>
      <w:pPr>
        <w:pStyle w:val="List Paragraph"/>
        <w:ind w:left="0" w:firstLine="0"/>
        <w:rPr>
          <w:ins w:id="48" w:date="2020-04-07T16:25:51Z" w:author="Maria Tackett"/>
        </w:rPr>
      </w:pPr>
      <w:ins w:id="49" w:date="2020-04-07T16:25:51Z" w:author="Maria Tackett">
        <w:r>
          <w:rPr>
            <w:rtl w:val="0"/>
            <w:lang w:val="en-US"/>
          </w:rPr>
          <w:t>For more information,</w:t>
        </w:r>
      </w:ins>
      <w:ins w:id="50" w:date="2020-04-07T16:25:51Z" w:author="Maria Tackett">
        <w:r>
          <w:rPr>
            <w:rtl w:val="0"/>
            <w:lang w:val="en-US"/>
          </w:rPr>
          <w:t xml:space="preserve"> including example datasets and topic ideas,</w:t>
        </w:r>
      </w:ins>
      <w:ins w:id="51" w:date="2020-04-07T16:25:51Z" w:author="Maria Tackett">
        <w:r>
          <w:rPr>
            <w:rtl w:val="0"/>
            <w:lang w:val="en-US"/>
          </w:rPr>
          <w:t xml:space="preserve"> </w:t>
        </w:r>
      </w:ins>
      <w:ins w:id="52" w:date="2020-04-07T16:25:51Z" w:author="Maria Tackett">
        <w:r>
          <w:rPr>
            <w:rStyle w:val="Hyperlink.0"/>
          </w:rPr>
          <w:fldChar w:fldCharType="begin" w:fldLock="0"/>
        </w:r>
      </w:ins>
      <w:ins w:id="53" w:date="2020-04-07T16:25:51Z" w:author="Maria Tackett">
        <w:r>
          <w:rPr>
            <w:rStyle w:val="Hyperlink.0"/>
          </w:rPr>
          <w:instrText xml:space="preserve"> HYPERLINK "https://www2.stat.duke.edu/datafest-covid19/resources.html"</w:instrText>
        </w:r>
      </w:ins>
      <w:ins w:id="54" w:date="2020-04-07T16:25:51Z" w:author="Maria Tackett">
        <w:r>
          <w:rPr>
            <w:rStyle w:val="Hyperlink.0"/>
          </w:rPr>
          <w:fldChar w:fldCharType="separate" w:fldLock="0"/>
        </w:r>
      </w:ins>
      <w:ins w:id="55" w:date="2020-04-07T16:25:51Z" w:author="Maria Tackett">
        <w:r>
          <w:rPr>
            <w:rStyle w:val="Hyperlink.0"/>
            <w:rtl w:val="0"/>
            <w:lang w:val="en-US"/>
          </w:rPr>
          <w:t>visit the contest website</w:t>
        </w:r>
      </w:ins>
      <w:ins w:id="56" w:date="2020-04-07T16:25:51Z" w:author="Maria Tackett">
        <w:r>
          <w:rPr/>
          <w:fldChar w:fldCharType="end" w:fldLock="0"/>
        </w:r>
      </w:ins>
      <w:ins w:id="57" w:date="2020-04-07T16:25:51Z" w:author="Maria Tackett">
        <w:r>
          <w:rPr>
            <w:rtl w:val="0"/>
            <w:lang w:val="en-US"/>
          </w:rPr>
          <w:t>.</w:t>
        </w:r>
      </w:ins>
    </w:p>
    <w:p>
      <w:pPr>
        <w:pStyle w:val="List Paragraph"/>
        <w:ind w:left="0" w:firstLine="0"/>
        <w:rPr>
          <w:ins w:id="58" w:date="2020-04-07T16:25:51Z" w:author="Maria Tackett"/>
        </w:rPr>
      </w:pPr>
    </w:p>
    <w:p>
      <w:pPr>
        <w:pStyle w:val="List Paragraph"/>
        <w:ind w:left="0" w:firstLine="0"/>
        <w:rPr>
          <w:ins w:id="59" w:date="2020-04-07T16:25:51Z" w:author="Maria Tackett"/>
        </w:rPr>
      </w:pPr>
      <w:ins w:id="60" w:date="2020-04-07T16:25:51Z" w:author="Maria Tackett">
        <w:r>
          <w:rPr>
            <w:rtl w:val="0"/>
            <w:lang w:val="en-US"/>
          </w:rPr>
          <w:t xml:space="preserve">I think we can remove everything below here: </w:t>
        </w:r>
      </w:ins>
    </w:p>
    <w:p>
      <w:pPr>
        <w:pStyle w:val="Heading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How to Submit Results</w:t>
      </w:r>
    </w:p>
    <w:p>
      <w:pPr>
        <w:pStyle w:val="Body"/>
      </w:pPr>
      <w:r>
        <w:rPr>
          <w:rtl w:val="0"/>
          <w:lang w:val="en-US"/>
        </w:rPr>
        <w:t>Results may be submitted after the registration window closes on April 12, 2020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but no later than 11:59 PM on April 22, 2020. After the registration window closes, participants will receive an email with a link to the project submission form.</w:t>
      </w:r>
    </w:p>
    <w:p>
      <w:pPr>
        <w:pStyle w:val="Body"/>
      </w:pPr>
      <w:r>
        <w:rPr>
          <w:rtl w:val="0"/>
          <w:lang w:val="en-US"/>
        </w:rPr>
        <w:t>Contestants will submit a slide deck consisting of a title slide and no more than three content slides, OR an interactive app/data dashboard, accompanied by: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Either a 5-minute video/screencast or a </w:t>
      </w:r>
      <w:commentRangeStart w:id="61"/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one-page </w:t>
      </w:r>
      <w:commentRangeEnd w:id="61"/>
      <w:r>
        <w:commentReference w:id="61"/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 up;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link to code on </w:t>
      </w:r>
      <w:r>
        <w:rPr>
          <w:rStyle w:val="Hyperlink.1"/>
          <w:rFonts w:ascii="Calibri" w:cs="Calibri" w:hAnsi="Calibri" w:eastAsia="Calibri"/>
        </w:rPr>
        <w:fldChar w:fldCharType="begin" w:fldLock="0"/>
      </w:r>
      <w:r>
        <w:rPr>
          <w:rStyle w:val="Hyperlink.1"/>
          <w:rFonts w:ascii="Calibri" w:cs="Calibri" w:hAnsi="Calibri" w:eastAsia="Calibri"/>
        </w:rPr>
        <w:instrText xml:space="preserve"> HYPERLINK "https://oit.duke.edu/what-we-do/applications/gitlab"</w:instrText>
      </w:r>
      <w:r>
        <w:rPr>
          <w:rStyle w:val="Hyperlink.1"/>
          <w:rFonts w:ascii="Calibri" w:cs="Calibri" w:hAnsi="Calibri" w:eastAsia="Calibri"/>
        </w:rPr>
        <w:fldChar w:fldCharType="separate" w:fldLock="0"/>
      </w:r>
      <w:r>
        <w:rPr>
          <w:rStyle w:val="Hyperlink.1"/>
          <w:rFonts w:ascii="Calibri" w:hAnsi="Calibri"/>
          <w:rtl w:val="0"/>
          <w:lang w:val="en-US"/>
        </w:rPr>
        <w:t>GitLab</w:t>
      </w:r>
      <w:r>
        <w:rPr>
          <w:rFonts w:ascii="Calibri" w:cs="Calibri" w:hAnsi="Calibri" w:eastAsia="Calibri"/>
        </w:rPr>
        <w:fldChar w:fldCharType="end" w:fldLock="0"/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GitHub (if applicable);</w:t>
      </w:r>
    </w:p>
    <w:p>
      <w:pPr>
        <w:pStyle w:val="Normal (Web)"/>
        <w:numPr>
          <w:ilvl w:val="0"/>
          <w:numId w:val="4"/>
        </w:numPr>
        <w:bidi w:val="0"/>
        <w:spacing w:before="0" w:after="16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link to data source(s).</w:t>
      </w:r>
    </w:p>
    <w:p>
      <w:pPr>
        <w:pStyle w:val="Body"/>
      </w:pPr>
      <w:r>
        <w:rPr>
          <w:rtl w:val="0"/>
          <w:lang w:val="en-US"/>
        </w:rPr>
        <w:t xml:space="preserve">For more information about creating an interactive data dashboard or app and creating and submitting videos or screencasts, please see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"https://www2.stat.duke.edu/datafest-covid19/resources.html"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Resources page</w:t>
      </w:r>
      <w:r>
        <w:rPr/>
        <w:fldChar w:fldCharType="end" w:fldLock="0"/>
      </w:r>
      <w:r>
        <w:rPr>
          <w:rtl w:val="0"/>
          <w:lang w:val="en-US"/>
        </w:rPr>
        <w:t xml:space="preserve"> on the contest website.</w:t>
      </w:r>
    </w:p>
    <w:p>
      <w:pPr>
        <w:pStyle w:val="Body"/>
      </w:pPr>
      <w:r>
        <w:rPr>
          <w:rtl w:val="0"/>
          <w:lang w:val="en-US"/>
        </w:rPr>
        <w:t>Awards will be given in the following categories:</w:t>
      </w:r>
      <w:r>
        <w:rPr>
          <w:rtl w:val="0"/>
        </w:rPr>
        <w:t> 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Best interactive dashboard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Best visualization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Best insight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Most creative topic or data</w:t>
      </w:r>
    </w:p>
    <w:p>
      <w:pPr>
        <w:pStyle w:val="Body"/>
      </w:pPr>
      <w:r>
        <w:rPr>
          <w:rtl w:val="0"/>
          <w:lang w:val="en-US"/>
        </w:rPr>
        <w:t xml:space="preserve">The judges may also name up to 2 additional winners 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Judges</w:t>
      </w:r>
      <w:r>
        <w:rPr>
          <w:rtl w:val="1"/>
        </w:rPr>
        <w:t xml:space="preserve">’ </w:t>
      </w:r>
      <w:r>
        <w:rPr>
          <w:rtl w:val="0"/>
          <w:lang w:val="pt-PT"/>
        </w:rPr>
        <w:t>Picks.</w:t>
      </w:r>
      <w:r>
        <w:rPr>
          <w:rtl w:val="0"/>
        </w:rPr>
        <w:t>” </w:t>
      </w:r>
    </w:p>
    <w:p>
      <w:pPr>
        <w:pStyle w:val="Heading"/>
      </w:pPr>
      <w:r>
        <w:rPr>
          <w:rtl w:val="0"/>
          <w:lang w:val="en-US"/>
        </w:rPr>
        <w:t>Contest Rules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All projects must be registered by 11:59 PM EDT, April 12, 2020, and submitted no later than April 22 at 11:59 PM EDT.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Team projects must be submitted by one member on behalf of the team.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Any data used must be publicly available or openly licensed.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Video submissions must be no longer than 5 minutes and posted on WarpWire.</w:t>
      </w:r>
      <w:r>
        <w:rPr>
          <w:rtl w:val="0"/>
          <w:lang w:val="en-US"/>
        </w:rPr>
        <w:t> 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Interactive dashboards must be deployed online.</w:t>
      </w:r>
      <w:r>
        <w:rPr>
          <w:rtl w:val="0"/>
          <w:lang w:val="en-US"/>
        </w:rPr>
        <w:t> 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Slides or written submissions must be submitted as PDF documents.</w:t>
      </w:r>
    </w:p>
    <w:p>
      <w:pPr>
        <w:pStyle w:val="List Paragraph"/>
        <w:ind w:left="0" w:firstLine="0"/>
        <w:rPr>
          <w:sz w:val="24"/>
          <w:szCs w:val="24"/>
        </w:rPr>
      </w:pPr>
    </w:p>
    <w:p>
      <w:pPr>
        <w:pStyle w:val="List Paragraph"/>
        <w:ind w:left="0" w:firstLine="0"/>
      </w:pPr>
      <w:del w:id="62" w:date="2020-04-07T16:24:51Z" w:author="Maria Tackett">
        <w:r>
          <w:rPr>
            <w:rtl w:val="0"/>
            <w:lang w:val="en-US"/>
          </w:rPr>
          <w:delText xml:space="preserve">For more information, </w:delText>
        </w:r>
      </w:del>
      <w:del w:id="63" w:date="2020-04-07T16:24:51Z" w:author="Maria Tackett">
        <w:r>
          <w:rPr>
            <w:rStyle w:val="Hyperlink.0"/>
          </w:rPr>
          <w:fldChar w:fldCharType="begin" w:fldLock="0"/>
        </w:r>
      </w:del>
      <w:del w:id="64" w:date="2020-04-07T16:24:51Z" w:author="Maria Tackett">
        <w:r>
          <w:rPr>
            <w:rStyle w:val="Hyperlink.0"/>
          </w:rPr>
          <w:delInstrText xml:space="preserve"> HYPERLINK "https://www2.stat.duke.edu/datafest-covid19/resources.html"</w:delInstrText>
        </w:r>
      </w:del>
      <w:del w:id="65" w:date="2020-04-07T16:24:51Z" w:author="Maria Tackett">
        <w:r>
          <w:rPr>
            <w:rStyle w:val="Hyperlink.0"/>
          </w:rPr>
          <w:fldChar w:fldCharType="separate" w:fldLock="0"/>
        </w:r>
      </w:del>
      <w:del w:id="66" w:date="2020-04-07T16:24:51Z" w:author="Maria Tackett">
        <w:r>
          <w:rPr>
            <w:rStyle w:val="Hyperlink.0"/>
            <w:rtl w:val="0"/>
            <w:lang w:val="en-US"/>
          </w:rPr>
          <w:delText>visit the contest website</w:delText>
        </w:r>
      </w:del>
      <w:del w:id="67" w:date="2020-04-07T16:24:51Z" w:author="Maria Tackett">
        <w:r>
          <w:rPr/>
          <w:fldChar w:fldCharType="end" w:fldLock="0"/>
        </w:r>
      </w:del>
      <w:del w:id="68" w:date="2020-04-07T16:24:51Z" w:author="Maria Tackett">
        <w:r>
          <w:rPr>
            <w:rtl w:val="0"/>
            <w:lang w:val="en-US"/>
          </w:rPr>
          <w:delText>.</w:delText>
        </w:r>
      </w:del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61" w:author="Jonathan McCall" w:date="2020-04-07T10:06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Below it specifies two pages, single-spaced? 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ve cut this section in lieu of steering folks directly to the contest website, but just wanted to make sure everything was accurately aligned:</w:t>
      </w:r>
    </w:p>
    <w:p w14:paraId="11120001">
      <w:pPr>
        <w:pStyle w:val="Default"/>
        <w:bidi w:val="0"/>
      </w:pPr>
    </w:p>
    <w:p w14:paraId="11120002">
      <w:pPr>
        <w:pStyle w:val="Default"/>
        <w:bidi w:val="0"/>
      </w:pPr>
    </w:p>
    <w:p w14:paraId="11120003">
      <w:pPr>
        <w:pStyle w:val="Default"/>
        <w:bidi w:val="0"/>
      </w:pPr>
      <w:r>
        <w:rPr>
          <w:rFonts w:cs="Arial Unicode MS" w:eastAsia="Arial Unicode MS"/>
          <w:rtl w:val="0"/>
        </w:rPr>
        <w:t>In addition to the interactive dashboard, you will submit a description of the dashboard and the key insights from your analysis. This may be submitted as a video, no longer than 5 minutes, uploaded on WarpWire or write up in PDF format, no longer than 2 pages single-spaced.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-10"/>
      <w:kern w:val="0"/>
      <w:position w:val="0"/>
      <w:sz w:val="52"/>
      <w:szCs w:val="5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0"/>
      <w:szCs w:val="30"/>
      <w:u w:val="none" w:color="2e74b5"/>
      <w:shd w:val="nil" w:color="auto" w:fill="auto"/>
      <w:vertAlign w:val="baseline"/>
      <w14:textOutline>
        <w14:noFill/>
      </w14:textOutline>
      <w14:textFill>
        <w14:solidFill>
          <w14:srgbClr w14:val="2E74B5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1155cc"/>
      <w:u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Hyperlink.0"/>
    <w:next w:val="Hyperlink.2"/>
    <w:rPr>
      <w:sz w:val="24"/>
      <w:szCs w:val="24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